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155BF190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</w:t>
            </w:r>
            <w:ins w:id="0" w:author="Loffer, Nicholas" w:date="2020-03-26T17:16:00Z">
              <w:r w:rsidR="00EA6926">
                <w:rPr>
                  <w:rFonts w:ascii="Arial" w:hAnsi="Arial" w:cs="Arial"/>
                  <w:sz w:val="20"/>
                  <w:szCs w:val="20"/>
                </w:rPr>
                <w:t>2</w:t>
              </w:r>
            </w:ins>
            <w:del w:id="1" w:author="Loffer, Nicholas" w:date="2020-03-26T17:16:00Z">
              <w:r w:rsidDel="00EA6926">
                <w:rPr>
                  <w:rFonts w:ascii="Arial" w:hAnsi="Arial" w:cs="Arial"/>
                  <w:sz w:val="20"/>
                  <w:szCs w:val="20"/>
                </w:rPr>
                <w:delText>1</w:delText>
              </w:r>
            </w:del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3074028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ins w:id="2" w:author="Loffer, Nicholas" w:date="2020-03-26T17:16:00Z">
              <w:r w:rsidR="00EA6926">
                <w:rPr>
                  <w:rFonts w:ascii="Arial" w:hAnsi="Arial" w:cs="Arial"/>
                  <w:sz w:val="20"/>
                  <w:szCs w:val="20"/>
                </w:rPr>
                <w:t>3</w:t>
              </w:r>
            </w:ins>
            <w:del w:id="3" w:author="Loffer, Nicholas" w:date="2020-03-26T17:16:00Z">
              <w:r w:rsidR="00CC1084" w:rsidDel="00EA6926">
                <w:rPr>
                  <w:rFonts w:ascii="Arial" w:hAnsi="Arial" w:cs="Arial"/>
                  <w:sz w:val="20"/>
                  <w:szCs w:val="20"/>
                </w:rPr>
                <w:delText>2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>/</w:t>
            </w:r>
            <w:ins w:id="4" w:author="Loffer, Nicholas" w:date="2020-03-26T17:16:00Z">
              <w:r w:rsidR="00EA6926">
                <w:rPr>
                  <w:rFonts w:ascii="Arial" w:hAnsi="Arial" w:cs="Arial"/>
                  <w:sz w:val="20"/>
                  <w:szCs w:val="20"/>
                </w:rPr>
                <w:t>26</w:t>
              </w:r>
            </w:ins>
            <w:del w:id="5" w:author="Loffer, Nicholas" w:date="2020-03-26T17:16:00Z">
              <w:r w:rsidDel="00EA6926">
                <w:rPr>
                  <w:rFonts w:ascii="Arial" w:hAnsi="Arial" w:cs="Arial"/>
                  <w:sz w:val="20"/>
                  <w:szCs w:val="20"/>
                </w:rPr>
                <w:delText>27</w:delText>
              </w:r>
            </w:del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6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6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Loffer</w:t>
            </w:r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6B1EE839" w:rsidR="00D17389" w:rsidRDefault="00EA6926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ins w:id="7" w:author="Loffer, Nicholas" w:date="2020-03-26T17:16:00Z">
              <w:r>
                <w:rPr>
                  <w:rFonts w:ascii="Arial" w:hAnsi="Arial" w:cs="Arial"/>
                  <w:sz w:val="20"/>
                  <w:szCs w:val="20"/>
                </w:rPr>
                <w:t>.002</w:t>
              </w:r>
            </w:ins>
          </w:p>
        </w:tc>
        <w:tc>
          <w:tcPr>
            <w:tcW w:w="1217" w:type="dxa"/>
          </w:tcPr>
          <w:p w14:paraId="6113C258" w14:textId="69E78CF3" w:rsidR="00D17389" w:rsidRDefault="00EA6926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ins w:id="8" w:author="Loffer, Nicholas" w:date="2020-03-26T17:17:00Z">
              <w:r>
                <w:rPr>
                  <w:rFonts w:ascii="Arial" w:hAnsi="Arial" w:cs="Arial"/>
                  <w:sz w:val="20"/>
                  <w:szCs w:val="20"/>
                </w:rPr>
                <w:t>3/26/20</w:t>
              </w:r>
            </w:ins>
          </w:p>
        </w:tc>
        <w:tc>
          <w:tcPr>
            <w:tcW w:w="905" w:type="dxa"/>
          </w:tcPr>
          <w:p w14:paraId="4E138CE0" w14:textId="7317317F" w:rsidR="00D17389" w:rsidRPr="0010442B" w:rsidRDefault="00EA6926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ins w:id="9" w:author="Loffer, Nicholas" w:date="2020-03-26T17:17:00Z">
              <w:r>
                <w:rPr>
                  <w:rFonts w:ascii="Arial" w:hAnsi="Arial" w:cs="Arial"/>
                  <w:sz w:val="20"/>
                  <w:szCs w:val="20"/>
                </w:rPr>
                <w:t>U</w:t>
              </w:r>
            </w:ins>
          </w:p>
        </w:tc>
        <w:tc>
          <w:tcPr>
            <w:tcW w:w="1568" w:type="dxa"/>
          </w:tcPr>
          <w:p w14:paraId="5F103E39" w14:textId="573E014C" w:rsidR="00D17389" w:rsidRPr="0010442B" w:rsidRDefault="00EA6926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ins w:id="10" w:author="Loffer, Nicholas" w:date="2020-03-26T17:17:00Z">
              <w:r>
                <w:rPr>
                  <w:rFonts w:ascii="Arial" w:hAnsi="Arial" w:cs="Arial"/>
                  <w:sz w:val="20"/>
                  <w:szCs w:val="20"/>
                </w:rPr>
                <w:t>Nicholas Loffer</w:t>
              </w:r>
            </w:ins>
          </w:p>
        </w:tc>
        <w:tc>
          <w:tcPr>
            <w:tcW w:w="4828" w:type="dxa"/>
          </w:tcPr>
          <w:p w14:paraId="0D2FEA2D" w14:textId="16F46FD9" w:rsidR="00D17389" w:rsidRPr="0010442B" w:rsidRDefault="00EA6926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ins w:id="11" w:author="Loffer, Nicholas" w:date="2020-03-26T17:17:00Z">
              <w:r>
                <w:rPr>
                  <w:rFonts w:ascii="Arial" w:hAnsi="Arial" w:cs="Arial"/>
                  <w:sz w:val="20"/>
                  <w:szCs w:val="20"/>
                </w:rPr>
                <w:t>2</w:t>
              </w:r>
              <w:r w:rsidRPr="00EA6926">
                <w:rPr>
                  <w:rFonts w:ascii="Arial" w:hAnsi="Arial" w:cs="Arial"/>
                  <w:sz w:val="20"/>
                  <w:szCs w:val="20"/>
                  <w:vertAlign w:val="superscript"/>
                  <w:rPrChange w:id="12" w:author="Loffer, Nicholas" w:date="2020-03-26T17:17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nd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Milestone</w:t>
              </w:r>
            </w:ins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035E45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035E45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035E45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035E45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035E45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3" w:name="_Toc32860085"/>
      <w:r>
        <w:lastRenderedPageBreak/>
        <w:t>Purpose</w:t>
      </w:r>
      <w:bookmarkEnd w:id="13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14" w:name="_Toc32860086"/>
      <w:r>
        <w:lastRenderedPageBreak/>
        <w:t>Requirements</w:t>
      </w:r>
      <w:bookmarkEnd w:id="14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15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15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16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16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17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17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18" w:name="_Toc32860088"/>
      <w:r>
        <w:lastRenderedPageBreak/>
        <w:t>Division of Labor</w:t>
      </w:r>
      <w:bookmarkEnd w:id="18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Loffer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05FA3E60" w14:textId="77777777" w:rsidR="006F45D2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Loffer – Push Notification Lead </w:t>
            </w:r>
          </w:p>
          <w:p w14:paraId="2548470B" w14:textId="77777777" w:rsidR="00083C92" w:rsidRDefault="00083C92" w:rsidP="00083C92">
            <w:pPr>
              <w:pStyle w:val="EYBullet1"/>
              <w:numPr>
                <w:ilvl w:val="0"/>
                <w:numId w:val="7"/>
              </w:numPr>
            </w:pPr>
            <w:r>
              <w:t>Oscar Kosar-Kosarewicz – Stock prediction and data analytics</w:t>
            </w:r>
          </w:p>
          <w:p w14:paraId="7C97CB8E" w14:textId="67969A48" w:rsidR="0055676D" w:rsidRPr="006C50E8" w:rsidRDefault="0055676D" w:rsidP="00083C92">
            <w:pPr>
              <w:pStyle w:val="EYBullet1"/>
              <w:numPr>
                <w:ilvl w:val="0"/>
                <w:numId w:val="7"/>
              </w:numPr>
            </w:pPr>
            <w:r>
              <w:t xml:space="preserve">Ben Roth – Add functionality to current stock prediction </w:t>
            </w:r>
            <w:r w:rsidR="00F36D72">
              <w:t xml:space="preserve">libraries currently in python </w:t>
            </w:r>
            <w:r w:rsidR="004D0048">
              <w:t>like Stocker</w:t>
            </w:r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19" w:name="_Toc32860090"/>
      <w:bookmarkStart w:id="20" w:name="_Toc32860089"/>
      <w:bookmarkStart w:id="21" w:name="_Ref462964159"/>
      <w:r>
        <w:lastRenderedPageBreak/>
        <w:t>Python Library Tracking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517"/>
        <w:gridCol w:w="4474"/>
      </w:tblGrid>
      <w:tr w:rsidR="00586B62" w14:paraId="25441C50" w14:textId="77777777" w:rsidTr="00134CAD">
        <w:tc>
          <w:tcPr>
            <w:tcW w:w="2647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4474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00134CAD">
        <w:tc>
          <w:tcPr>
            <w:tcW w:w="2647" w:type="dxa"/>
          </w:tcPr>
          <w:p w14:paraId="40FEE3CE" w14:textId="25017D81" w:rsidR="00586B62" w:rsidRDefault="63E959ED" w:rsidP="00630C78">
            <w:r>
              <w:t>PyQt5</w:t>
            </w:r>
          </w:p>
        </w:tc>
        <w:tc>
          <w:tcPr>
            <w:tcW w:w="2517" w:type="dxa"/>
          </w:tcPr>
          <w:p w14:paraId="0D763F43" w14:textId="30A8EF8F" w:rsidR="00586B62" w:rsidRDefault="63E959ED" w:rsidP="00630C78">
            <w:r>
              <w:t>GUI</w:t>
            </w:r>
          </w:p>
        </w:tc>
        <w:tc>
          <w:tcPr>
            <w:tcW w:w="4474" w:type="dxa"/>
          </w:tcPr>
          <w:p w14:paraId="0C65B6A0" w14:textId="41B576EA" w:rsidR="00586B62" w:rsidRDefault="00035E45" w:rsidP="63E959ED">
            <w:hyperlink r:id="rId13">
              <w:r w:rsidR="63E959ED" w:rsidRPr="63E959ED">
                <w:rPr>
                  <w:rStyle w:val="Hyperlink"/>
                  <w:rFonts w:eastAsia="Arial" w:cs="Arial"/>
                </w:rPr>
                <w:t>https://sourceforge.net/projects/pyqt/files/PyQt5/</w:t>
              </w:r>
            </w:hyperlink>
          </w:p>
        </w:tc>
      </w:tr>
      <w:tr w:rsidR="00586B62" w14:paraId="24D76045" w14:textId="77777777" w:rsidTr="00134CAD">
        <w:tc>
          <w:tcPr>
            <w:tcW w:w="2647" w:type="dxa"/>
          </w:tcPr>
          <w:p w14:paraId="04537C29" w14:textId="29E7C4C2" w:rsidR="00586B62" w:rsidRDefault="63E959ED" w:rsidP="00630C78">
            <w:r>
              <w:t>Sqlite3/</w:t>
            </w:r>
            <w:proofErr w:type="spellStart"/>
            <w:r>
              <w:t>SQLAlchemy</w:t>
            </w:r>
            <w:proofErr w:type="spellEnd"/>
          </w:p>
        </w:tc>
        <w:tc>
          <w:tcPr>
            <w:tcW w:w="2517" w:type="dxa"/>
          </w:tcPr>
          <w:p w14:paraId="11CED2B1" w14:textId="48AA11BE" w:rsidR="00586B62" w:rsidRDefault="63E959ED" w:rsidP="00630C78">
            <w:r>
              <w:t>Storing/managing data in a DB.</w:t>
            </w:r>
          </w:p>
        </w:tc>
        <w:tc>
          <w:tcPr>
            <w:tcW w:w="4474" w:type="dxa"/>
          </w:tcPr>
          <w:p w14:paraId="467580B4" w14:textId="77777777" w:rsidR="00586B62" w:rsidRDefault="00586B62" w:rsidP="00630C78"/>
        </w:tc>
      </w:tr>
      <w:tr w:rsidR="00B62099" w14:paraId="79E59C28" w14:textId="77777777" w:rsidTr="00134CAD">
        <w:tc>
          <w:tcPr>
            <w:tcW w:w="2647" w:type="dxa"/>
          </w:tcPr>
          <w:p w14:paraId="7EB08FA0" w14:textId="0943B312" w:rsidR="00B62099" w:rsidRDefault="00B62099" w:rsidP="00630C78">
            <w:proofErr w:type="spellStart"/>
            <w:r>
              <w:t>Numpy</w:t>
            </w:r>
            <w:proofErr w:type="spellEnd"/>
          </w:p>
        </w:tc>
        <w:tc>
          <w:tcPr>
            <w:tcW w:w="2517" w:type="dxa"/>
          </w:tcPr>
          <w:p w14:paraId="5682F6B1" w14:textId="725AF589" w:rsidR="00B62099" w:rsidRDefault="00B62099" w:rsidP="00630C78">
            <w:r>
              <w:t>Data Manipulation</w:t>
            </w:r>
          </w:p>
        </w:tc>
        <w:tc>
          <w:tcPr>
            <w:tcW w:w="4474" w:type="dxa"/>
          </w:tcPr>
          <w:p w14:paraId="793ED105" w14:textId="7915F92B" w:rsidR="00B62099" w:rsidRDefault="00035E45" w:rsidP="00630C78">
            <w:hyperlink r:id="rId14" w:history="1">
              <w:r w:rsidR="00134CAD">
                <w:rPr>
                  <w:rStyle w:val="Hyperlink"/>
                </w:rPr>
                <w:t>https://numpy.org/</w:t>
              </w:r>
            </w:hyperlink>
          </w:p>
        </w:tc>
      </w:tr>
      <w:tr w:rsidR="00134CAD" w14:paraId="1AC04452" w14:textId="77777777" w:rsidTr="00134CAD">
        <w:tc>
          <w:tcPr>
            <w:tcW w:w="2647" w:type="dxa"/>
          </w:tcPr>
          <w:p w14:paraId="56F29068" w14:textId="0428C563" w:rsidR="00134CAD" w:rsidRDefault="00134CAD" w:rsidP="00134CAD">
            <w:r>
              <w:t>Pandas</w:t>
            </w:r>
          </w:p>
        </w:tc>
        <w:tc>
          <w:tcPr>
            <w:tcW w:w="2517" w:type="dxa"/>
          </w:tcPr>
          <w:p w14:paraId="329AB85A" w14:textId="2110681F" w:rsidR="00134CAD" w:rsidRDefault="00134CAD" w:rsidP="00134CAD">
            <w:r>
              <w:t>Data Manipulation</w:t>
            </w:r>
          </w:p>
        </w:tc>
        <w:tc>
          <w:tcPr>
            <w:tcW w:w="4474" w:type="dxa"/>
          </w:tcPr>
          <w:p w14:paraId="749F34FA" w14:textId="5CC42372" w:rsidR="00134CAD" w:rsidRDefault="00035E45" w:rsidP="00134CAD">
            <w:hyperlink r:id="rId15" w:history="1">
              <w:r w:rsidR="00134CAD">
                <w:rPr>
                  <w:rStyle w:val="Hyperlink"/>
                </w:rPr>
                <w:t>https://pandas.pydata.org/</w:t>
              </w:r>
            </w:hyperlink>
          </w:p>
        </w:tc>
      </w:tr>
      <w:tr w:rsidR="00134CAD" w14:paraId="32A25C7C" w14:textId="77777777" w:rsidTr="00134CAD">
        <w:tc>
          <w:tcPr>
            <w:tcW w:w="2647" w:type="dxa"/>
          </w:tcPr>
          <w:p w14:paraId="4A1832EC" w14:textId="7D1C96F9" w:rsidR="00134CAD" w:rsidRDefault="00134CAD" w:rsidP="00134CAD">
            <w:proofErr w:type="spellStart"/>
            <w:r>
              <w:t>Sklearn</w:t>
            </w:r>
            <w:proofErr w:type="spellEnd"/>
          </w:p>
        </w:tc>
        <w:tc>
          <w:tcPr>
            <w:tcW w:w="2517" w:type="dxa"/>
          </w:tcPr>
          <w:p w14:paraId="1D6669AB" w14:textId="623E3EE9" w:rsidR="00134CAD" w:rsidRDefault="00134CAD" w:rsidP="00134CAD">
            <w:r>
              <w:t>Machine learning</w:t>
            </w:r>
          </w:p>
        </w:tc>
        <w:tc>
          <w:tcPr>
            <w:tcW w:w="4474" w:type="dxa"/>
          </w:tcPr>
          <w:p w14:paraId="7CF0881B" w14:textId="389C0A6B" w:rsidR="00134CAD" w:rsidRDefault="00035E45" w:rsidP="00134CAD">
            <w:hyperlink r:id="rId16" w:history="1">
              <w:r w:rsidR="00134CAD">
                <w:rPr>
                  <w:rStyle w:val="Hyperlink"/>
                </w:rPr>
                <w:t>https://scikit-learn.org/stable/</w:t>
              </w:r>
            </w:hyperlink>
          </w:p>
        </w:tc>
      </w:tr>
      <w:tr w:rsidR="00EA6926" w14:paraId="0971481A" w14:textId="77777777" w:rsidTr="00134CAD">
        <w:tc>
          <w:tcPr>
            <w:tcW w:w="2647" w:type="dxa"/>
          </w:tcPr>
          <w:p w14:paraId="6E0AA5BA" w14:textId="5A05DAC0" w:rsidR="00EA6926" w:rsidRDefault="00EA6926" w:rsidP="00134CAD">
            <w:proofErr w:type="spellStart"/>
            <w:r>
              <w:t>Smtplib</w:t>
            </w:r>
            <w:proofErr w:type="spellEnd"/>
          </w:p>
        </w:tc>
        <w:tc>
          <w:tcPr>
            <w:tcW w:w="2517" w:type="dxa"/>
          </w:tcPr>
          <w:p w14:paraId="2984CB74" w14:textId="1BB59001" w:rsidR="00EA6926" w:rsidRDefault="00EA6926" w:rsidP="00134CAD">
            <w:r>
              <w:t>Email Notifications/</w:t>
            </w:r>
          </w:p>
        </w:tc>
        <w:tc>
          <w:tcPr>
            <w:tcW w:w="4474" w:type="dxa"/>
          </w:tcPr>
          <w:p w14:paraId="667DF6C8" w14:textId="0CE1DC74" w:rsidR="00EA6926" w:rsidRDefault="00EA6926" w:rsidP="00134CAD">
            <w:r>
              <w:t>Python.org/3/library/smtplib.html</w:t>
            </w:r>
          </w:p>
        </w:tc>
      </w:tr>
      <w:tr w:rsidR="00EA6926" w14:paraId="2C51C075" w14:textId="77777777" w:rsidTr="00134CAD">
        <w:tc>
          <w:tcPr>
            <w:tcW w:w="2647" w:type="dxa"/>
          </w:tcPr>
          <w:p w14:paraId="217CCE66" w14:textId="6C5993E3" w:rsidR="00EA6926" w:rsidRDefault="00EA6926" w:rsidP="00134CAD">
            <w:proofErr w:type="spellStart"/>
            <w:r>
              <w:t>Pymysql</w:t>
            </w:r>
            <w:proofErr w:type="spellEnd"/>
          </w:p>
        </w:tc>
        <w:tc>
          <w:tcPr>
            <w:tcW w:w="2517" w:type="dxa"/>
          </w:tcPr>
          <w:p w14:paraId="4C06DCF2" w14:textId="2DC386E1" w:rsidR="00EA6926" w:rsidRDefault="00EA6926" w:rsidP="00134CAD">
            <w:r>
              <w:t>Database interaction</w:t>
            </w:r>
          </w:p>
        </w:tc>
        <w:tc>
          <w:tcPr>
            <w:tcW w:w="4474" w:type="dxa"/>
          </w:tcPr>
          <w:p w14:paraId="3E570B1A" w14:textId="5A361759" w:rsidR="00EA6926" w:rsidRDefault="00EA6926" w:rsidP="00134CAD">
            <w:r w:rsidRPr="00EA6926">
              <w:t>https://pymysql.readthedocs.io/en/latest/#</w:t>
            </w:r>
          </w:p>
        </w:tc>
      </w:tr>
    </w:tbl>
    <w:p w14:paraId="7594F99A" w14:textId="77777777" w:rsidR="00586B62" w:rsidRPr="00D17389" w:rsidRDefault="00586B62" w:rsidP="00586B62">
      <w:bookmarkStart w:id="22" w:name="_GoBack"/>
      <w:bookmarkEnd w:id="22"/>
    </w:p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20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>Nicholas Loffer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035E45" w:rsidP="006F45D2">
            <w:pPr>
              <w:pStyle w:val="EYBullet1"/>
              <w:rPr>
                <w:rStyle w:val="normaltextrun"/>
              </w:rPr>
            </w:pPr>
            <w:hyperlink r:id="rId17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035E45" w:rsidP="006F45D2">
            <w:pPr>
              <w:pStyle w:val="EYBullet1"/>
            </w:pPr>
            <w:hyperlink r:id="rId18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035E45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9" w:history="1">
              <w:r w:rsidR="005E0A8E"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4E35592B" w:rsidR="00D04F91" w:rsidRPr="00A1784D" w:rsidRDefault="00083C92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Oscar Kosar-Kosarewicz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1A6A6AD8" w:rsidR="00D04F91" w:rsidRPr="00A1784D" w:rsidRDefault="00035E45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20" w:history="1">
              <w:r w:rsidR="00083C92" w:rsidRPr="00E14854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694FF36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62F33E76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Kosaro</w:t>
            </w:r>
            <w:proofErr w:type="spellEnd"/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2C9C7B91" w:rsidR="00D04F91" w:rsidRPr="00A1784D" w:rsidRDefault="0055676D" w:rsidP="0055676D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Ben </w:t>
            </w:r>
            <w:r w:rsidR="008C0837">
              <w:rPr>
                <w:rStyle w:val="eop"/>
              </w:rPr>
              <w:t>Roth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3F28E202" w:rsidR="00D04F91" w:rsidRPr="00A1784D" w:rsidRDefault="00035E45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21" w:history="1">
              <w:r w:rsidR="0055676D" w:rsidRPr="00B94CD2">
                <w:rPr>
                  <w:rStyle w:val="Hyperlink"/>
                </w:rPr>
                <w:t>Bmr16b@my.fsu.edu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1E734C2F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386-451-4208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483E584D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Ben-Roth-1</w:t>
            </w: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21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5E0A8E" w:rsidP="005E0A8E">
      <w:proofErr w:type="gramStart"/>
      <w:r w:rsidRPr="00DC515F">
        <w:rPr>
          <w:rStyle w:val="Hyperlink"/>
        </w:rPr>
        <w:t>git@github.com:NickTiddy52/</w:t>
      </w:r>
      <w:proofErr w:type="spellStart"/>
      <w:r w:rsidRPr="00DC515F">
        <w:rPr>
          <w:rStyle w:val="Hyperlink"/>
        </w:rPr>
        <w:t>StockMarket_GroupProject.git</w:t>
      </w:r>
      <w:proofErr w:type="spellEnd"/>
      <w:proofErr w:type="gramEnd"/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22"/>
      <w:footerReference w:type="first" r:id="rId23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47E99" w14:textId="77777777" w:rsidR="007506D6" w:rsidRDefault="007506D6" w:rsidP="00FE0AEE">
      <w:r>
        <w:separator/>
      </w:r>
    </w:p>
  </w:endnote>
  <w:endnote w:type="continuationSeparator" w:id="0">
    <w:p w14:paraId="4AC7AE32" w14:textId="77777777" w:rsidR="007506D6" w:rsidRDefault="007506D6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55676D">
      <w:rPr>
        <w:rStyle w:val="PageNumber"/>
        <w:noProof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8C0837">
      <w:rPr>
        <w:rStyle w:val="PageNumber"/>
        <w:noProof/>
        <w:sz w:val="16"/>
        <w:szCs w:val="16"/>
      </w:rPr>
      <w:t>1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035E45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5E252" w14:textId="77777777" w:rsidR="007506D6" w:rsidRDefault="007506D6" w:rsidP="00FE0AEE">
      <w:r>
        <w:separator/>
      </w:r>
    </w:p>
  </w:footnote>
  <w:footnote w:type="continuationSeparator" w:id="0">
    <w:p w14:paraId="0E7243AF" w14:textId="77777777" w:rsidR="007506D6" w:rsidRDefault="007506D6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9B9D3" w14:textId="77777777" w:rsidR="00F96D03" w:rsidRPr="0084622D" w:rsidRDefault="00035E45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offer, Nicholas">
    <w15:presenceInfo w15:providerId="AD" w15:userId="S::196875@NTTDATA.COM::a1e05bca-ff26-4081-abfe-52ff10276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EE"/>
    <w:rsid w:val="00083C92"/>
    <w:rsid w:val="000A0EBA"/>
    <w:rsid w:val="00134CAD"/>
    <w:rsid w:val="00444E22"/>
    <w:rsid w:val="00463E08"/>
    <w:rsid w:val="00482434"/>
    <w:rsid w:val="004D0048"/>
    <w:rsid w:val="005141C1"/>
    <w:rsid w:val="00553A80"/>
    <w:rsid w:val="0055676D"/>
    <w:rsid w:val="00561EC7"/>
    <w:rsid w:val="00586B62"/>
    <w:rsid w:val="005E0A8E"/>
    <w:rsid w:val="006F45D2"/>
    <w:rsid w:val="007506D6"/>
    <w:rsid w:val="007F13FE"/>
    <w:rsid w:val="008C0837"/>
    <w:rsid w:val="008C12AA"/>
    <w:rsid w:val="009C7EE1"/>
    <w:rsid w:val="00A80E19"/>
    <w:rsid w:val="00B62099"/>
    <w:rsid w:val="00C82A40"/>
    <w:rsid w:val="00CC1084"/>
    <w:rsid w:val="00D04F91"/>
    <w:rsid w:val="00D17389"/>
    <w:rsid w:val="00E55975"/>
    <w:rsid w:val="00EA6926"/>
    <w:rsid w:val="00EC132F"/>
    <w:rsid w:val="00EE0344"/>
    <w:rsid w:val="00F34A75"/>
    <w:rsid w:val="00F36D72"/>
    <w:rsid w:val="00FA7FD7"/>
    <w:rsid w:val="00FB5CFB"/>
    <w:rsid w:val="00FE0AEE"/>
    <w:rsid w:val="554AE096"/>
    <w:rsid w:val="63E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ourceforge.net/projects/pyqt/files/PyQt5/" TargetMode="External"/><Relationship Id="rId18" Type="http://schemas.openxmlformats.org/officeDocument/2006/relationships/hyperlink" Target="mailto:nickloffer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Bmr16b@my.fsu.edu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NDL17@my.fsu.edu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hyperlink" Target="mailto:opk18@my.fsu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" TargetMode="External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mailto:Nbt16b@my.fsu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numpy.org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8F32A-15E9-4560-A599-426FE604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Loffer, Nicholas</cp:lastModifiedBy>
  <cp:revision>10</cp:revision>
  <dcterms:created xsi:type="dcterms:W3CDTF">2020-02-27T15:10:00Z</dcterms:created>
  <dcterms:modified xsi:type="dcterms:W3CDTF">2020-03-26T21:23:00Z</dcterms:modified>
</cp:coreProperties>
</file>